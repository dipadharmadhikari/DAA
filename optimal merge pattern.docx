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A668" w14:textId="77777777" w:rsidR="008615B7" w:rsidRPr="008615B7" w:rsidRDefault="008615B7" w:rsidP="0086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Optimal Merge Pattern</w:t>
      </w:r>
    </w:p>
    <w:p w14:paraId="782EC5A2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 merge pattern</w:t>
      </w: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pattern that relates to the merging of two or more sorted files in a single sorted file. This type of merging can be done by the two-way merging method.</w:t>
      </w:r>
    </w:p>
    <w:p w14:paraId="3560E0BF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we have two sorted files containing n and m records respectively then they could be </w:t>
      </w:r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merged together</w:t>
      </w:r>
      <w:proofErr w:type="gram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to obtain one sorted file in time </w:t>
      </w: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 (</w:t>
      </w:r>
      <w:proofErr w:type="spellStart"/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n+m</w:t>
      </w:r>
      <w:proofErr w:type="spellEnd"/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9AD3D4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many ways in which pairwise merge can be done to get a single sorted file. Different pairings require a different amount of computing </w:t>
      </w:r>
      <w:proofErr w:type="spellStart"/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time.The</w:t>
      </w:r>
      <w:proofErr w:type="spellEnd"/>
      <w:proofErr w:type="gram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 thing is to pairwise merge the n sorted files so that the number of comparisons will be less.</w:t>
      </w:r>
    </w:p>
    <w:p w14:paraId="2EBD610E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formula of external merging cost is: </w:t>
      </w:r>
    </w:p>
    <w:p w14:paraId="32412549" w14:textId="246B1EA8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E91ED3" wp14:editId="080AE11F">
            <wp:extent cx="1666875" cy="676275"/>
            <wp:effectExtent l="0" t="0" r="9525" b="9525"/>
            <wp:docPr id="1804872259" name="Picture 7" descr="Optimal merge patter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al merge pattern formu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3B23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Where, f (</w:t>
      </w:r>
      <w:proofErr w:type="spell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represents the number of records in each file and d (</w:t>
      </w:r>
      <w:proofErr w:type="spell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represents the depth.</w:t>
      </w:r>
    </w:p>
    <w:p w14:paraId="23296A7C" w14:textId="77777777" w:rsidR="008615B7" w:rsidRPr="008615B7" w:rsidRDefault="008615B7" w:rsidP="0086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Pseudo code for optimal merge pattern </w:t>
      </w:r>
    </w:p>
    <w:p w14:paraId="06E6D671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Algorithm Tree(n)</w:t>
      </w:r>
    </w:p>
    <w:p w14:paraId="60BD53C9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//list is a global list of n single node </w:t>
      </w:r>
    </w:p>
    <w:p w14:paraId="5A4442B3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7BFB076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 to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n-1 do</w:t>
      </w:r>
    </w:p>
    <w:p w14:paraId="5FE153C4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257692E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get a new tree node</w:t>
      </w:r>
    </w:p>
    <w:p w14:paraId="4E6B07E4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Pt: new </w:t>
      </w:r>
      <w:proofErr w:type="spellStart"/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B1A8B2B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merge two trees with smallest length</w:t>
      </w:r>
    </w:p>
    <w:p w14:paraId="4459EC8D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(Pt =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lchild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least(list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8D4C7D8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(Pt =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rchild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least(list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6039584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(Pt =weight) = ((Pt =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lchild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weight) = ((Pt = </w:t>
      </w:r>
      <w:proofErr w:type="spell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rchild</w:t>
      </w:r>
      <w:proofErr w:type="spell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weight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28BBFF1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(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 ,</w:t>
      </w:r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Pt);</w:t>
      </w:r>
    </w:p>
    <w:p w14:paraId="764F7C54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61A56A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tree left in list </w:t>
      </w:r>
    </w:p>
    <w:p w14:paraId="5713B9EF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least(list</w:t>
      </w:r>
      <w:proofErr w:type="gramStart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AD0EB47" w14:textId="77777777" w:rsidR="008615B7" w:rsidRPr="008615B7" w:rsidRDefault="008615B7" w:rsidP="00861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1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BDEDA63" w14:textId="77777777" w:rsidR="008615B7" w:rsidRPr="008615B7" w:rsidRDefault="008615B7" w:rsidP="0086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optimal merge pattern works?</w:t>
      </w:r>
    </w:p>
    <w:p w14:paraId="1F6CC868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optimal merge pattern corresponds to a binary merge tree with minimum weighted external path length. The function tree algorithm uses the greedy rule to get a two- way merge tree for n files. The algorithm contains an input list of n trees. There are three field </w:t>
      </w:r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</w:t>
      </w:r>
      <w:proofErr w:type="gram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rchild</w:t>
      </w:r>
      <w:proofErr w:type="spell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weight in each node of the tree. Initially, each tree in a list contains just one node. This external node has </w:t>
      </w:r>
      <w:proofErr w:type="spell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lchild</w:t>
      </w:r>
      <w:proofErr w:type="spell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rchild</w:t>
      </w:r>
      <w:proofErr w:type="spell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zero whereas weight is the length of one of the n files to be merged. For any tree in the list with root node t, t = it represents the weight that gives the length of the merged file. There are two functions least (list) and insert (list, t) in a function tree. Least (list) obtains a tree in lists whose root has the least weight and return </w:t>
      </w: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pointer to this tree. This tree is deleted from the list. Function insert (list, t) inserts the tree with root t into the list.</w:t>
      </w:r>
    </w:p>
    <w:p w14:paraId="2B50F95A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for loop in this algorithm is executed in n-1 times. If the list is kept in increasing order according to the weight value in the roots, then least (list) needs only </w:t>
      </w:r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and insert (list, t) can be performed in O(n) time. Hence, the total time taken is O (n2). If the list is represented as a minheap in which the root value is less than or equal to the values of its children, then least (list) and insert (list, t) can be done in O (log n) time. In this condition, the computing time for the tree is O (n log n).</w:t>
      </w:r>
    </w:p>
    <w:p w14:paraId="5C7AB4AE" w14:textId="77777777" w:rsidR="008615B7" w:rsidRPr="008615B7" w:rsidRDefault="008615B7" w:rsidP="008615B7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Advertisement </w:t>
      </w:r>
    </w:p>
    <w:p w14:paraId="6A725FE2" w14:textId="77777777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D557CA" w14:textId="77777777" w:rsidR="008615B7" w:rsidRPr="008615B7" w:rsidRDefault="008615B7" w:rsidP="0086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Optimal merge pattern example</w:t>
      </w:r>
    </w:p>
    <w:p w14:paraId="5395AF6E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set of unsorted files: 5, 3, 2, 7, 9, </w:t>
      </w:r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</w:t>
      </w:r>
      <w:proofErr w:type="gramEnd"/>
    </w:p>
    <w:p w14:paraId="30780101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arrange these elements in ascending order: 2, 3, 5, 7, 9, </w:t>
      </w:r>
      <w:proofErr w:type="gramStart"/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</w:t>
      </w:r>
      <w:proofErr w:type="gramEnd"/>
    </w:p>
    <w:p w14:paraId="06CB4860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this, pick two smallest numbers and repeat this until we left with only one number.</w:t>
      </w:r>
    </w:p>
    <w:p w14:paraId="3FA44984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 follow following steps:</w:t>
      </w:r>
    </w:p>
    <w:p w14:paraId="1CA5211A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1: Insert 2, 3 </w:t>
      </w:r>
    </w:p>
    <w:p w14:paraId="05F39540" w14:textId="1920D9B1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50604B" wp14:editId="3D985C7C">
            <wp:extent cx="2286000" cy="571500"/>
            <wp:effectExtent l="0" t="0" r="0" b="0"/>
            <wp:docPr id="46468425" name="Picture 6" descr="Optimal Merge Patter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mal Merge Patter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7191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</w:p>
    <w:p w14:paraId="6E5EC627" w14:textId="4913531D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8AD658" wp14:editId="69F72355">
            <wp:extent cx="3314700" cy="1590675"/>
            <wp:effectExtent l="0" t="0" r="0" b="9525"/>
            <wp:docPr id="637834269" name="Picture 5" descr="Optimal Merge Patter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mal Merge Patter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B762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Insert 5</w:t>
      </w:r>
    </w:p>
    <w:p w14:paraId="155C1620" w14:textId="2A5A1F43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B4DB12E" wp14:editId="79AAD92A">
            <wp:extent cx="4333875" cy="2428875"/>
            <wp:effectExtent l="0" t="0" r="9525" b="9525"/>
            <wp:docPr id="876523910" name="Picture 4" descr="Optimal Merge Patter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timal Merge Patter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9635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Insert 13</w:t>
      </w:r>
    </w:p>
    <w:p w14:paraId="389414CB" w14:textId="339E1145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9308ED" wp14:editId="5125D660">
            <wp:extent cx="5095875" cy="3505200"/>
            <wp:effectExtent l="0" t="0" r="9525" b="0"/>
            <wp:docPr id="1040816983" name="Picture 3" descr="Optimal Merge Patter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mal Merge Patter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89A9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Insert 7 and 9</w:t>
      </w:r>
    </w:p>
    <w:p w14:paraId="1123F10A" w14:textId="6405DB2E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9CA566B" wp14:editId="2BD9F7D8">
            <wp:extent cx="5731510" cy="3396615"/>
            <wp:effectExtent l="0" t="0" r="2540" b="0"/>
            <wp:docPr id="1405083029" name="Picture 2" descr="Optimal Merge Patter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timal Merge Patter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BB8A" w14:textId="77777777" w:rsidR="008615B7" w:rsidRP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6:</w:t>
      </w:r>
    </w:p>
    <w:p w14:paraId="57416BBB" w14:textId="7F193F43" w:rsidR="008615B7" w:rsidRPr="008615B7" w:rsidRDefault="008615B7" w:rsidP="0086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623D68" wp14:editId="62A8C1A2">
            <wp:extent cx="4105275" cy="3219450"/>
            <wp:effectExtent l="0" t="0" r="9525" b="0"/>
            <wp:docPr id="929985560" name="Picture 1" descr="Optimal Merge Patter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timal Merge Patter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D388" w14:textId="77777777" w:rsid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So, </w:t>
      </w:r>
      <w:proofErr w:type="gramStart"/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861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merging cost = 5 + 10 + 16 + 23 + 39 = 93</w:t>
      </w:r>
    </w:p>
    <w:p w14:paraId="2374FAD9" w14:textId="77777777" w:rsid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37AAC2" w14:textId="77777777" w:rsid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85B368A" w14:textId="70866FDE" w:rsid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2\</w:t>
      </w:r>
    </w:p>
    <w:p w14:paraId="62AA4C5C" w14:textId="77777777" w:rsidR="00254320" w:rsidRDefault="00254320" w:rsidP="00254320">
      <w:pPr>
        <w:pStyle w:val="Heading2"/>
      </w:pPr>
      <w:r>
        <w:lastRenderedPageBreak/>
        <w:t>Example</w:t>
      </w:r>
    </w:p>
    <w:p w14:paraId="3A4049C0" w14:textId="77777777" w:rsidR="00254320" w:rsidRDefault="00254320" w:rsidP="00254320">
      <w:pPr>
        <w:pStyle w:val="NormalWeb"/>
      </w:pPr>
      <w:r>
        <w:t>Let us consider the given files, f</w:t>
      </w:r>
      <w:r>
        <w:rPr>
          <w:vertAlign w:val="subscript"/>
        </w:rPr>
        <w:t>1</w:t>
      </w:r>
      <w:r>
        <w:t>, f</w:t>
      </w:r>
      <w:r>
        <w:rPr>
          <w:vertAlign w:val="subscript"/>
        </w:rPr>
        <w:t>2</w:t>
      </w:r>
      <w:r>
        <w:t>, f</w:t>
      </w:r>
      <w:r>
        <w:rPr>
          <w:vertAlign w:val="subscript"/>
        </w:rPr>
        <w:t>3</w:t>
      </w:r>
      <w:r>
        <w:t>, f</w:t>
      </w:r>
      <w:r>
        <w:rPr>
          <w:vertAlign w:val="subscript"/>
        </w:rPr>
        <w:t>4</w:t>
      </w:r>
      <w:r>
        <w:t xml:space="preserve"> and f</w:t>
      </w:r>
      <w:r>
        <w:rPr>
          <w:vertAlign w:val="subscript"/>
        </w:rPr>
        <w:t>5</w:t>
      </w:r>
      <w:r>
        <w:t xml:space="preserve"> with 20, 30, 10, 5 and 30 number of elements </w:t>
      </w:r>
      <w:proofErr w:type="gramStart"/>
      <w:r>
        <w:t>respectively</w:t>
      </w:r>
      <w:proofErr w:type="gramEnd"/>
    </w:p>
    <w:p w14:paraId="10AC7EC7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43367E" w14:textId="77777777" w:rsidR="008615B7" w:rsidRDefault="008615B7" w:rsidP="008615B7">
      <w:pPr>
        <w:pStyle w:val="NormalWeb"/>
      </w:pPr>
      <w:proofErr w:type="spellStart"/>
      <w:r>
        <w:t>n</w:t>
      </w:r>
      <w:proofErr w:type="spellEnd"/>
      <w:r>
        <w:t xml:space="preserve"> this context, we are now going to solve the problem using this algorithm.</w:t>
      </w:r>
    </w:p>
    <w:p w14:paraId="008E6561" w14:textId="77777777" w:rsidR="008615B7" w:rsidRDefault="008615B7" w:rsidP="008615B7">
      <w:pPr>
        <w:pStyle w:val="Heading3"/>
      </w:pPr>
      <w:r>
        <w:t>Initial Set</w:t>
      </w:r>
    </w:p>
    <w:p w14:paraId="71D3F966" w14:textId="46A261E1" w:rsidR="008615B7" w:rsidRDefault="008615B7" w:rsidP="008615B7">
      <w:r>
        <w:rPr>
          <w:noProof/>
        </w:rPr>
        <w:drawing>
          <wp:inline distT="0" distB="0" distL="0" distR="0" wp14:anchorId="105F0A6E" wp14:editId="06174AEF">
            <wp:extent cx="3076575" cy="381000"/>
            <wp:effectExtent l="0" t="0" r="9525" b="0"/>
            <wp:docPr id="1709813417" name="Picture 12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itial 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C2FA" w14:textId="77777777" w:rsidR="008615B7" w:rsidRDefault="008615B7" w:rsidP="008615B7">
      <w:pPr>
        <w:pStyle w:val="Heading3"/>
      </w:pPr>
      <w:r>
        <w:t>Step 1</w:t>
      </w:r>
    </w:p>
    <w:p w14:paraId="4D2BDF0A" w14:textId="7CBDE167" w:rsidR="008615B7" w:rsidRDefault="008615B7" w:rsidP="008615B7">
      <w:r>
        <w:rPr>
          <w:noProof/>
        </w:rPr>
        <w:drawing>
          <wp:inline distT="0" distB="0" distL="0" distR="0" wp14:anchorId="291FD017" wp14:editId="1FEA5B50">
            <wp:extent cx="3028950" cy="819150"/>
            <wp:effectExtent l="0" t="0" r="0" b="0"/>
            <wp:docPr id="1003028033" name="Picture 11" descr="Ste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63F7" w14:textId="77777777" w:rsidR="008615B7" w:rsidRDefault="008615B7" w:rsidP="008615B7">
      <w:pPr>
        <w:pStyle w:val="Heading3"/>
      </w:pPr>
      <w:r>
        <w:t>Step 2</w:t>
      </w:r>
    </w:p>
    <w:p w14:paraId="6DBFD2B2" w14:textId="234C6660" w:rsidR="008615B7" w:rsidRDefault="008615B7" w:rsidP="008615B7">
      <w:r>
        <w:rPr>
          <w:noProof/>
        </w:rPr>
        <w:drawing>
          <wp:inline distT="0" distB="0" distL="0" distR="0" wp14:anchorId="447EC9B0" wp14:editId="6A7EF365">
            <wp:extent cx="2524125" cy="1362075"/>
            <wp:effectExtent l="0" t="0" r="9525" b="9525"/>
            <wp:docPr id="1811181136" name="Picture 10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itial S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D9F1" w14:textId="77777777" w:rsidR="008615B7" w:rsidRDefault="008615B7" w:rsidP="008615B7">
      <w:pPr>
        <w:pStyle w:val="Heading3"/>
      </w:pPr>
      <w:r>
        <w:t>Step 3</w:t>
      </w:r>
    </w:p>
    <w:p w14:paraId="4F6FE650" w14:textId="4EA50E25" w:rsidR="008615B7" w:rsidRDefault="008615B7" w:rsidP="008615B7">
      <w:r>
        <w:rPr>
          <w:noProof/>
        </w:rPr>
        <w:drawing>
          <wp:inline distT="0" distB="0" distL="0" distR="0" wp14:anchorId="4F0C3BC7" wp14:editId="17BD279A">
            <wp:extent cx="3076575" cy="1343025"/>
            <wp:effectExtent l="0" t="0" r="9525" b="9525"/>
            <wp:docPr id="80332141" name="Picture 9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itial S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7D55" w14:textId="77777777" w:rsidR="008615B7" w:rsidRDefault="008615B7" w:rsidP="008615B7">
      <w:pPr>
        <w:pStyle w:val="Heading3"/>
      </w:pPr>
      <w:r>
        <w:lastRenderedPageBreak/>
        <w:t>Step 4</w:t>
      </w:r>
    </w:p>
    <w:p w14:paraId="3C4BD96E" w14:textId="1B30F24A" w:rsidR="008615B7" w:rsidRDefault="008615B7" w:rsidP="008615B7">
      <w:r>
        <w:rPr>
          <w:noProof/>
        </w:rPr>
        <w:drawing>
          <wp:inline distT="0" distB="0" distL="0" distR="0" wp14:anchorId="235E2F24" wp14:editId="02734529">
            <wp:extent cx="3190875" cy="1828800"/>
            <wp:effectExtent l="0" t="0" r="9525" b="0"/>
            <wp:docPr id="501410063" name="Picture 8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itial S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299A" w14:textId="77777777" w:rsidR="008615B7" w:rsidRDefault="008615B7" w:rsidP="008615B7">
      <w:pPr>
        <w:pStyle w:val="NormalWeb"/>
      </w:pPr>
      <w:r>
        <w:t>Hence, the solution takes 15 + 35 + 60 + 95 = 205 number of comparisons.</w:t>
      </w:r>
    </w:p>
    <w:p w14:paraId="412A53AC" w14:textId="77777777" w:rsidR="008615B7" w:rsidRDefault="008615B7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064CA7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A1CC8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CD40F" w14:textId="26BA2C21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43BC60" wp14:editId="7EF20BC3">
            <wp:extent cx="3343275" cy="3648075"/>
            <wp:effectExtent l="0" t="0" r="9525" b="9525"/>
            <wp:docPr id="543043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E7E5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2B903" w14:textId="1533EFC6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21C1CA7" wp14:editId="6880185F">
            <wp:extent cx="5731510" cy="3570605"/>
            <wp:effectExtent l="0" t="0" r="2540" b="0"/>
            <wp:docPr id="14110275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DA2B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7BB91" w14:textId="74D679AD" w:rsidR="00CF7A10" w:rsidRDefault="00920EAD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078950B" w14:textId="3189EAE8" w:rsidR="00CF7A10" w:rsidRDefault="00CF7A1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CA1F8D" wp14:editId="4FC1298B">
            <wp:extent cx="5619750" cy="3286125"/>
            <wp:effectExtent l="0" t="0" r="0" b="9525"/>
            <wp:docPr id="1987717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E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4933E61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F759E4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E250A0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B8446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3F4FD5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887D17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1C32F" w14:textId="77777777" w:rsidR="00254320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F6D26" w14:textId="77777777" w:rsidR="00254320" w:rsidRPr="008615B7" w:rsidRDefault="00254320" w:rsidP="00861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4CFC8" w14:textId="77777777" w:rsidR="00970164" w:rsidRDefault="00970164"/>
    <w:sectPr w:rsidR="0097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F2"/>
    <w:rsid w:val="00254320"/>
    <w:rsid w:val="00465012"/>
    <w:rsid w:val="00585B05"/>
    <w:rsid w:val="008615B7"/>
    <w:rsid w:val="00920EAD"/>
    <w:rsid w:val="00970164"/>
    <w:rsid w:val="00CF7A10"/>
    <w:rsid w:val="00D1188D"/>
    <w:rsid w:val="00D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986D"/>
  <w15:chartTrackingRefBased/>
  <w15:docId w15:val="{DFCE025B-8AA1-4C5F-AC71-A003CA46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5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8615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5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ds-text">
    <w:name w:val="ads-text"/>
    <w:basedOn w:val="DefaultParagraphFont"/>
    <w:rsid w:val="008615B7"/>
  </w:style>
  <w:style w:type="character" w:customStyle="1" w:styleId="Heading3Char">
    <w:name w:val="Heading 3 Char"/>
    <w:basedOn w:val="DefaultParagraphFont"/>
    <w:link w:val="Heading3"/>
    <w:uiPriority w:val="9"/>
    <w:semiHidden/>
    <w:rsid w:val="00861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Dharmadhikari</dc:creator>
  <cp:keywords/>
  <dc:description/>
  <cp:lastModifiedBy>Dipa Dharmadhikari</cp:lastModifiedBy>
  <cp:revision>7</cp:revision>
  <cp:lastPrinted>2023-09-18T07:40:00Z</cp:lastPrinted>
  <dcterms:created xsi:type="dcterms:W3CDTF">2023-09-18T07:12:00Z</dcterms:created>
  <dcterms:modified xsi:type="dcterms:W3CDTF">2023-09-18T08:46:00Z</dcterms:modified>
</cp:coreProperties>
</file>